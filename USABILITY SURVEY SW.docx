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AD" w:rsidRDefault="00FE2E47" w:rsidP="00FE2E47">
      <w:pPr>
        <w:pStyle w:val="Title"/>
        <w:jc w:val="center"/>
      </w:pPr>
      <w:bookmarkStart w:id="0" w:name="_GoBack"/>
      <w:bookmarkEnd w:id="0"/>
      <w:r>
        <w:t>USABILITY SURVEY</w:t>
      </w:r>
    </w:p>
    <w:p w:rsidR="007761AB" w:rsidRDefault="007761AB" w:rsidP="00FE2E47">
      <w:pPr>
        <w:rPr>
          <w:ins w:id="1" w:author="sw113j" w:date="2015-03-19T18:30:00Z"/>
        </w:rPr>
      </w:pPr>
      <w:ins w:id="2" w:author="sw113j" w:date="2015-03-19T18:28:00Z">
        <w:r>
          <w:t xml:space="preserve">You have recently [what they have done with AC – asked to look at data, etc].  </w:t>
        </w:r>
      </w:ins>
    </w:p>
    <w:p w:rsidR="007761AB" w:rsidRDefault="007761AB" w:rsidP="00FE2E47">
      <w:pPr>
        <w:rPr>
          <w:ins w:id="3" w:author="sw113j" w:date="2015-03-19T18:28:00Z"/>
        </w:rPr>
      </w:pPr>
      <w:ins w:id="4" w:author="sw113j" w:date="2015-03-19T18:28:00Z">
        <w:r>
          <w:t>We are trying to improve the accessibility of our data and think that your views of our curre</w:t>
        </w:r>
      </w:ins>
      <w:ins w:id="5" w:author="sw113j" w:date="2015-03-19T18:29:00Z">
        <w:r>
          <w:t xml:space="preserve">nt approach to presenting what data we have will be useful.  </w:t>
        </w:r>
      </w:ins>
    </w:p>
    <w:p w:rsidR="00FE2E47" w:rsidRDefault="00E130F1" w:rsidP="00FE2E47">
      <w:r>
        <w:t xml:space="preserve">This is a short survey </w:t>
      </w:r>
      <w:del w:id="6" w:author="sw113j" w:date="2015-03-19T18:30:00Z">
        <w:r w:rsidDel="007761AB">
          <w:delText xml:space="preserve">meant to evaluate the </w:delText>
        </w:r>
        <w:commentRangeStart w:id="7"/>
        <w:r w:rsidDel="007761AB">
          <w:delText xml:space="preserve">usefulness, extent of usefulness and the ease of use </w:delText>
        </w:r>
        <w:commentRangeEnd w:id="7"/>
        <w:r w:rsidR="007761AB" w:rsidDel="007761AB">
          <w:rPr>
            <w:rStyle w:val="CommentReference"/>
          </w:rPr>
          <w:commentReference w:id="7"/>
        </w:r>
        <w:r w:rsidDel="007761AB">
          <w:delText>of the data products</w:delText>
        </w:r>
        <w:r w:rsidDel="007761AB">
          <w:rPr>
            <w:rStyle w:val="FootnoteReference"/>
          </w:rPr>
          <w:footnoteReference w:id="1"/>
        </w:r>
        <w:r w:rsidDel="007761AB">
          <w:delText xml:space="preserve"> and other data sources made available to you when trying to learn more about Africa Centre as a research/study location and its suitability to conduct your research at the Centre</w:delText>
        </w:r>
      </w:del>
      <w:ins w:id="10" w:author="sw113j" w:date="2015-03-19T18:30:00Z">
        <w:r w:rsidR="007761AB">
          <w:t>to ask your opinions</w:t>
        </w:r>
      </w:ins>
      <w:r>
        <w:t>.</w:t>
      </w:r>
    </w:p>
    <w:p w:rsidR="000D075D" w:rsidRDefault="000D075D" w:rsidP="00FE2E47">
      <w:r>
        <w:t>The list of participants of this survey shall be kept confidential and anonymized.</w:t>
      </w:r>
    </w:p>
    <w:p w:rsidR="00FE2E47" w:rsidRPr="00B251F0" w:rsidDel="007761AB" w:rsidRDefault="00A73EB2" w:rsidP="000D3BD7">
      <w:pPr>
        <w:pStyle w:val="ListParagraph"/>
        <w:numPr>
          <w:ilvl w:val="0"/>
          <w:numId w:val="1"/>
        </w:numPr>
        <w:rPr>
          <w:del w:id="11" w:author="sw113j" w:date="2015-03-19T18:32:00Z"/>
          <w:b/>
        </w:rPr>
      </w:pPr>
      <w:ins w:id="12" w:author="sw113j" w:date="2015-03-19T18:34:00Z">
        <w:r>
          <w:rPr>
            <w:b/>
          </w:rPr>
          <w:t xml:space="preserve">The most useful </w:t>
        </w:r>
      </w:ins>
      <w:ins w:id="13" w:author="sw113j" w:date="2015-03-19T18:31:00Z">
        <w:r w:rsidR="007761AB">
          <w:rPr>
            <w:b/>
          </w:rPr>
          <w:t>data products and data sources we provide when you made your judgement to [?use the data or not?]</w:t>
        </w:r>
      </w:ins>
      <w:ins w:id="14" w:author="sw113j" w:date="2015-03-19T18:32:00Z">
        <w:r w:rsidR="007761AB" w:rsidRPr="00B251F0" w:rsidDel="007761AB">
          <w:rPr>
            <w:b/>
          </w:rPr>
          <w:t xml:space="preserve"> </w:t>
        </w:r>
      </w:ins>
      <w:del w:id="15" w:author="sw113j" w:date="2015-03-19T18:32:00Z">
        <w:r w:rsidR="000D3BD7" w:rsidRPr="00B251F0" w:rsidDel="007761AB">
          <w:rPr>
            <w:b/>
          </w:rPr>
          <w:delText>Usefulness of data products</w:delText>
        </w:r>
        <w:r w:rsidR="00E130F1" w:rsidDel="007761AB">
          <w:rPr>
            <w:b/>
          </w:rPr>
          <w:delText>/data sources</w:delText>
        </w:r>
        <w:r w:rsidR="000D3BD7" w:rsidRPr="00B251F0" w:rsidDel="007761AB">
          <w:rPr>
            <w:b/>
          </w:rPr>
          <w:delText xml:space="preserve"> provided</w:delText>
        </w:r>
      </w:del>
    </w:p>
    <w:p w:rsidR="00B251F0" w:rsidRDefault="00B251F0">
      <w:pPr>
        <w:pStyle w:val="ListParagraph"/>
        <w:numPr>
          <w:ilvl w:val="0"/>
          <w:numId w:val="1"/>
        </w:numPr>
        <w:pPrChange w:id="16" w:author="sw113j" w:date="2015-03-19T18:32:00Z">
          <w:pPr/>
        </w:pPrChange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99609" wp14:editId="607DC856">
                <wp:simplePos x="0" y="0"/>
                <wp:positionH relativeFrom="column">
                  <wp:posOffset>69215</wp:posOffset>
                </wp:positionH>
                <wp:positionV relativeFrom="paragraph">
                  <wp:posOffset>1131790</wp:posOffset>
                </wp:positionV>
                <wp:extent cx="258307" cy="258418"/>
                <wp:effectExtent l="0" t="0" r="2794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07" cy="258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45pt;margin-top:89.1pt;width:20.3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">
                <v:textbox>
                  <w:txbxContent>
                    <w:p w:rsidR="00B251F0" w:rsidRDefault="00B251F0"/>
                  </w:txbxContent>
                </v:textbox>
              </v:shape>
            </w:pict>
          </mc:Fallback>
        </mc:AlternateContent>
      </w:r>
      <w:r>
        <w:t xml:space="preserve">From the following list, please rank </w:t>
      </w:r>
      <w:del w:id="17" w:author="sw113j" w:date="2015-03-19T18:33:00Z">
        <w:r w:rsidDel="007761AB">
          <w:delText>in order of significance the data sources and information sources used to make a judgement on Africa Centres suitability for conducting your research</w:delText>
        </w:r>
      </w:del>
      <w:ins w:id="18" w:author="sw113j" w:date="2015-03-19T18:33:00Z">
        <w:r w:rsidR="007761AB">
          <w:t xml:space="preserve">the usefulness of these </w:t>
        </w:r>
      </w:ins>
      <w:r w:rsidR="00802ABD">
        <w:t xml:space="preserve"> (rank from 1 to 8 with one being most </w:t>
      </w:r>
      <w:del w:id="19" w:author="sw113j" w:date="2015-03-19T18:33:00Z">
        <w:r w:rsidR="00A612EC" w:rsidDel="007761AB">
          <w:delText xml:space="preserve">significant </w:delText>
        </w:r>
      </w:del>
      <w:ins w:id="20" w:author="sw113j" w:date="2015-03-19T18:33:00Z">
        <w:r w:rsidR="007761AB">
          <w:t xml:space="preserve">useful </w:t>
        </w:r>
      </w:ins>
      <w:r w:rsidR="00A612EC">
        <w:t xml:space="preserve">and 8 being least </w:t>
      </w:r>
      <w:del w:id="21" w:author="sw113j" w:date="2015-03-19T18:33:00Z">
        <w:r w:rsidR="00A612EC" w:rsidDel="007761AB">
          <w:delText>s</w:delText>
        </w:r>
        <w:r w:rsidR="00802ABD" w:rsidDel="007761AB">
          <w:delText>ignificant</w:delText>
        </w:r>
      </w:del>
      <w:ins w:id="22" w:author="sw113j" w:date="2015-03-19T18:33:00Z">
        <w:r w:rsidR="007761AB">
          <w:t>useful</w:t>
        </w:r>
      </w:ins>
      <w:r w:rsidR="00802ABD">
        <w:t>. Enter 99 for Did Not Use)</w:t>
      </w:r>
      <w:r>
        <w:t>:</w:t>
      </w:r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BF55B" wp14:editId="29807D26">
                <wp:simplePos x="0" y="0"/>
                <wp:positionH relativeFrom="column">
                  <wp:posOffset>72390</wp:posOffset>
                </wp:positionH>
                <wp:positionV relativeFrom="paragraph">
                  <wp:posOffset>321310</wp:posOffset>
                </wp:positionV>
                <wp:extent cx="257810" cy="257810"/>
                <wp:effectExtent l="0" t="0" r="2794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7pt;margin-top:25.3pt;width:20.3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">
                <v:textbox>
                  <w:txbxContent>
                    <w:p w:rsidR="00B251F0" w:rsidRDefault="00B251F0" w:rsidP="00B251F0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Public Website        </w:t>
      </w:r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D333B" wp14:editId="33534B9B">
                <wp:simplePos x="0" y="0"/>
                <wp:positionH relativeFrom="column">
                  <wp:posOffset>72390</wp:posOffset>
                </wp:positionH>
                <wp:positionV relativeFrom="paragraph">
                  <wp:posOffset>316230</wp:posOffset>
                </wp:positionV>
                <wp:extent cx="257810" cy="257810"/>
                <wp:effectExtent l="0" t="0" r="27940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7pt;margin-top:24.9pt;width:20.3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">
                <v:textbox>
                  <w:txbxContent>
                    <w:p w:rsidR="00B251F0" w:rsidRDefault="00B251F0" w:rsidP="00B251F0"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Research Publications</w:t>
      </w:r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EEBF4" wp14:editId="1A1EDC84">
                <wp:simplePos x="0" y="0"/>
                <wp:positionH relativeFrom="column">
                  <wp:posOffset>72390</wp:posOffset>
                </wp:positionH>
                <wp:positionV relativeFrom="paragraph">
                  <wp:posOffset>339090</wp:posOffset>
                </wp:positionV>
                <wp:extent cx="257810" cy="257810"/>
                <wp:effectExtent l="0" t="0" r="2794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.7pt;margin-top:26.7pt;width:20.3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">
                <v:textbox>
                  <w:txbxContent>
                    <w:p w:rsidR="00B251F0" w:rsidRDefault="00B251F0" w:rsidP="00B251F0"/>
                  </w:txbxContent>
                </v:textbox>
              </v:shape>
            </w:pict>
          </mc:Fallback>
        </mc:AlternateContent>
      </w:r>
      <w:r>
        <w:t xml:space="preserve">           1% Sample Datasets</w:t>
      </w:r>
    </w:p>
    <w:p w:rsidR="00B251F0" w:rsidRDefault="00B251F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15CA6" wp14:editId="6B1C0699">
                <wp:simplePos x="0" y="0"/>
                <wp:positionH relativeFrom="column">
                  <wp:posOffset>72390</wp:posOffset>
                </wp:positionH>
                <wp:positionV relativeFrom="paragraph">
                  <wp:posOffset>321310</wp:posOffset>
                </wp:positionV>
                <wp:extent cx="257810" cy="257810"/>
                <wp:effectExtent l="0" t="0" r="2794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B251F0" w:rsidP="00B251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7pt;margin-top:25.3pt;width:20.3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">
                <v:textbox>
                  <w:txbxContent>
                    <w:p w:rsidR="00B251F0" w:rsidRDefault="00B251F0" w:rsidP="00B251F0"/>
                  </w:txbxContent>
                </v:textbox>
              </v:shape>
            </w:pict>
          </mc:Fallback>
        </mc:AlternateContent>
      </w:r>
      <w:r>
        <w:t xml:space="preserve">           Speaking to scientists at the Africa Centre</w:t>
      </w:r>
    </w:p>
    <w:p w:rsidR="00B251F0" w:rsidRDefault="00C62E9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61DA9" wp14:editId="460CD1A8">
                <wp:simplePos x="0" y="0"/>
                <wp:positionH relativeFrom="column">
                  <wp:posOffset>72390</wp:posOffset>
                </wp:positionH>
                <wp:positionV relativeFrom="paragraph">
                  <wp:posOffset>354274</wp:posOffset>
                </wp:positionV>
                <wp:extent cx="257810" cy="257810"/>
                <wp:effectExtent l="0" t="0" r="2794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1F0" w:rsidRDefault="00C62E90" w:rsidP="00B251F0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7pt;margin-top:27.9pt;width:20.3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">
                <v:textbox>
                  <w:txbxContent>
                    <w:p w:rsidR="00B251F0" w:rsidRDefault="00C62E90" w:rsidP="00B251F0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B251F0">
        <w:t xml:space="preserve">           Visiting the Centre and seeing the research operations in action</w:t>
      </w:r>
    </w:p>
    <w:p w:rsidR="00B251F0" w:rsidRDefault="00C62E9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4903B" wp14:editId="088E2996">
                <wp:simplePos x="0" y="0"/>
                <wp:positionH relativeFrom="column">
                  <wp:posOffset>72390</wp:posOffset>
                </wp:positionH>
                <wp:positionV relativeFrom="paragraph">
                  <wp:posOffset>366395</wp:posOffset>
                </wp:positionV>
                <wp:extent cx="257810" cy="257810"/>
                <wp:effectExtent l="0" t="0" r="27940" b="279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90" w:rsidRDefault="00C62E90" w:rsidP="00C62E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7pt;margin-top:28.85pt;width:20.3pt;height: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">
                <v:textbox>
                  <w:txbxContent>
                    <w:p w:rsidR="00C62E90" w:rsidRDefault="00C62E90" w:rsidP="00C62E90"/>
                  </w:txbxContent>
                </v:textbox>
              </v:shape>
            </w:pict>
          </mc:Fallback>
        </mc:AlternateContent>
      </w:r>
      <w:r>
        <w:t xml:space="preserve">            Interacting with the scientific support staff</w:t>
      </w:r>
    </w:p>
    <w:p w:rsidR="00C62E90" w:rsidRDefault="00C62E90" w:rsidP="00B251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6206F" wp14:editId="0FD71187">
                <wp:simplePos x="0" y="0"/>
                <wp:positionH relativeFrom="column">
                  <wp:posOffset>72390</wp:posOffset>
                </wp:positionH>
                <wp:positionV relativeFrom="paragraph">
                  <wp:posOffset>379095</wp:posOffset>
                </wp:positionV>
                <wp:extent cx="257810" cy="257810"/>
                <wp:effectExtent l="0" t="0" r="2794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E90" w:rsidRDefault="00C62E90" w:rsidP="00C62E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.7pt;margin-top:29.85pt;width:20.3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">
                <v:textbox>
                  <w:txbxContent>
                    <w:p w:rsidR="00C62E90" w:rsidRDefault="00C62E90" w:rsidP="00C62E90"/>
                  </w:txbxContent>
                </v:textbox>
              </v:shape>
            </w:pict>
          </mc:Fallback>
        </mc:AlternateContent>
      </w:r>
      <w:r>
        <w:t xml:space="preserve">            Data Everywhere Platform</w:t>
      </w:r>
    </w:p>
    <w:p w:rsidR="00C62E90" w:rsidRDefault="00C62E90" w:rsidP="00B251F0">
      <w:r>
        <w:lastRenderedPageBreak/>
        <w:t xml:space="preserve">            Other (Specify): __________________________________________________________</w:t>
      </w:r>
    </w:p>
    <w:p w:rsidR="00994569" w:rsidRDefault="00994569" w:rsidP="00B251F0"/>
    <w:p w:rsidR="008450E9" w:rsidRDefault="008450E9" w:rsidP="00B251F0"/>
    <w:p w:rsidR="008450E9" w:rsidRDefault="008450E9" w:rsidP="00B251F0"/>
    <w:p w:rsidR="008450E9" w:rsidRDefault="008450E9" w:rsidP="00B251F0"/>
    <w:p w:rsidR="008450E9" w:rsidRDefault="008450E9" w:rsidP="00B251F0"/>
    <w:p w:rsidR="008450E9" w:rsidRDefault="008450E9" w:rsidP="00B251F0"/>
    <w:p w:rsidR="008450E9" w:rsidRDefault="008450E9" w:rsidP="00B251F0"/>
    <w:p w:rsidR="000035A9" w:rsidRPr="003C5A43" w:rsidRDefault="0020112F" w:rsidP="000035A9">
      <w:pPr>
        <w:pStyle w:val="ListParagraph"/>
        <w:numPr>
          <w:ilvl w:val="0"/>
          <w:numId w:val="1"/>
        </w:numPr>
        <w:rPr>
          <w:b/>
        </w:rPr>
      </w:pPr>
      <w:r w:rsidRPr="003C5A43">
        <w:rPr>
          <w:b/>
        </w:rPr>
        <w:t>Extent</w:t>
      </w:r>
      <w:r w:rsidR="00994569" w:rsidRPr="003C5A43">
        <w:rPr>
          <w:b/>
        </w:rPr>
        <w:t xml:space="preserve"> of </w:t>
      </w:r>
      <w:r w:rsidR="003C5A43" w:rsidRPr="003C5A43">
        <w:rPr>
          <w:b/>
        </w:rPr>
        <w:t>Usefulness</w:t>
      </w:r>
    </w:p>
    <w:p w:rsidR="00836287" w:rsidRDefault="000035A9" w:rsidP="000035A9">
      <w:pPr>
        <w:rPr>
          <w:rFonts w:eastAsia="Times New Roman" w:cs="Segoe UI"/>
          <w:bCs/>
          <w:iCs/>
          <w:sz w:val="22"/>
          <w:lang w:eastAsia="en-ZA"/>
        </w:rPr>
      </w:pPr>
      <w:r>
        <w:rPr>
          <w:rFonts w:eastAsia="Times New Roman" w:cs="Segoe UI"/>
          <w:bCs/>
          <w:iCs/>
          <w:sz w:val="22"/>
          <w:lang w:eastAsia="en-ZA"/>
        </w:rPr>
        <w:t xml:space="preserve">To what extent did 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the information </w:t>
      </w:r>
      <w:r w:rsidR="00C265BD">
        <w:rPr>
          <w:rFonts w:eastAsia="Times New Roman" w:cs="Segoe UI"/>
          <w:bCs/>
          <w:iCs/>
          <w:sz w:val="22"/>
          <w:lang w:eastAsia="en-ZA"/>
        </w:rPr>
        <w:t xml:space="preserve">source with the highest </w:t>
      </w:r>
      <w:del w:id="23" w:author="sw113j" w:date="2015-03-19T18:34:00Z">
        <w:r w:rsidR="00C265BD" w:rsidDel="00A73EB2">
          <w:rPr>
            <w:rFonts w:eastAsia="Times New Roman" w:cs="Segoe UI"/>
            <w:bCs/>
            <w:iCs/>
            <w:sz w:val="22"/>
            <w:lang w:eastAsia="en-ZA"/>
          </w:rPr>
          <w:delText xml:space="preserve">significance </w:delText>
        </w:r>
      </w:del>
      <w:ins w:id="24" w:author="sw113j" w:date="2015-03-19T18:34:00Z">
        <w:r w:rsidR="00A73EB2">
          <w:rPr>
            <w:rFonts w:eastAsia="Times New Roman" w:cs="Segoe UI"/>
            <w:bCs/>
            <w:iCs/>
            <w:sz w:val="22"/>
            <w:lang w:eastAsia="en-ZA"/>
          </w:rPr>
          <w:t xml:space="preserve">usefulness </w:t>
        </w:r>
      </w:ins>
      <w:r w:rsidR="00C265BD">
        <w:rPr>
          <w:rFonts w:eastAsia="Times New Roman" w:cs="Segoe UI"/>
          <w:bCs/>
          <w:iCs/>
          <w:sz w:val="22"/>
          <w:lang w:eastAsia="en-ZA"/>
        </w:rPr>
        <w:t xml:space="preserve">in Q1 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help </w:t>
      </w:r>
      <w:r w:rsidR="009C066F">
        <w:rPr>
          <w:rFonts w:eastAsia="Times New Roman" w:cs="Segoe UI"/>
          <w:bCs/>
          <w:iCs/>
          <w:sz w:val="22"/>
          <w:lang w:eastAsia="en-ZA"/>
        </w:rPr>
        <w:t xml:space="preserve">in your </w:t>
      </w:r>
      <w:r w:rsidRPr="000035A9">
        <w:rPr>
          <w:rFonts w:eastAsia="Times New Roman" w:cs="Segoe UI"/>
          <w:bCs/>
          <w:iCs/>
          <w:sz w:val="22"/>
          <w:lang w:eastAsia="en-ZA"/>
        </w:rPr>
        <w:t>decision making on</w:t>
      </w:r>
      <w:r w:rsidR="00C265BD">
        <w:rPr>
          <w:rFonts w:eastAsia="Times New Roman" w:cs="Segoe UI"/>
          <w:bCs/>
          <w:iCs/>
          <w:sz w:val="22"/>
          <w:lang w:eastAsia="en-ZA"/>
        </w:rPr>
        <w:t xml:space="preserve"> the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 usefulness of </w:t>
      </w:r>
      <w:r w:rsidR="009C066F">
        <w:rPr>
          <w:rFonts w:eastAsia="Times New Roman" w:cs="Segoe UI"/>
          <w:bCs/>
          <w:iCs/>
          <w:sz w:val="22"/>
          <w:lang w:eastAsia="en-ZA"/>
        </w:rPr>
        <w:t xml:space="preserve">Africa </w:t>
      </w:r>
      <w:r w:rsidR="0072229F">
        <w:rPr>
          <w:rFonts w:eastAsia="Times New Roman" w:cs="Segoe UI"/>
          <w:bCs/>
          <w:iCs/>
          <w:sz w:val="22"/>
          <w:lang w:eastAsia="en-ZA"/>
        </w:rPr>
        <w:t>Centre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 data for </w:t>
      </w:r>
      <w:r w:rsidR="00C265BD">
        <w:rPr>
          <w:rFonts w:eastAsia="Times New Roman" w:cs="Segoe UI"/>
          <w:bCs/>
          <w:iCs/>
          <w:sz w:val="22"/>
          <w:lang w:eastAsia="en-ZA"/>
        </w:rPr>
        <w:t>your</w:t>
      </w:r>
      <w:r w:rsidRPr="000035A9">
        <w:rPr>
          <w:rFonts w:eastAsia="Times New Roman" w:cs="Segoe UI"/>
          <w:bCs/>
          <w:iCs/>
          <w:sz w:val="22"/>
          <w:lang w:eastAsia="en-ZA"/>
        </w:rPr>
        <w:t xml:space="preserve"> purposes?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2126"/>
      </w:tblGrid>
      <w:tr w:rsidR="00836287" w:rsidTr="00836287">
        <w:trPr>
          <w:trHeight w:val="420"/>
        </w:trPr>
        <w:tc>
          <w:tcPr>
            <w:tcW w:w="1809" w:type="dxa"/>
          </w:tcPr>
          <w:p w:rsidR="00836287" w:rsidRDefault="00836287" w:rsidP="00836287">
            <w:pPr>
              <w:jc w:val="center"/>
            </w:pPr>
            <w:r>
              <w:t>To very great extent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>
              <w:t>To great extent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>
              <w:t>To some extent</w:t>
            </w:r>
          </w:p>
        </w:tc>
        <w:tc>
          <w:tcPr>
            <w:tcW w:w="1843" w:type="dxa"/>
          </w:tcPr>
          <w:p w:rsidR="00836287" w:rsidRDefault="00836287" w:rsidP="007043AF">
            <w:pPr>
              <w:jc w:val="center"/>
            </w:pPr>
            <w:r>
              <w:t>To little extent</w:t>
            </w:r>
          </w:p>
        </w:tc>
        <w:tc>
          <w:tcPr>
            <w:tcW w:w="2126" w:type="dxa"/>
          </w:tcPr>
          <w:p w:rsidR="00836287" w:rsidRDefault="00836287" w:rsidP="007043AF">
            <w:pPr>
              <w:jc w:val="center"/>
            </w:pPr>
            <w:r>
              <w:t>To very little extent</w:t>
            </w:r>
          </w:p>
        </w:tc>
      </w:tr>
      <w:tr w:rsidR="00836287" w:rsidRPr="00280DAE" w:rsidTr="00836287">
        <w:trPr>
          <w:trHeight w:val="420"/>
        </w:trPr>
        <w:tc>
          <w:tcPr>
            <w:tcW w:w="1809" w:type="dxa"/>
          </w:tcPr>
          <w:p w:rsidR="00836287" w:rsidRPr="00E916B8" w:rsidRDefault="00836287" w:rsidP="007043AF">
            <w:pPr>
              <w:jc w:val="center"/>
              <w:rPr>
                <w:sz w:val="32"/>
                <w:szCs w:val="32"/>
              </w:rPr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701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843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2126" w:type="dxa"/>
          </w:tcPr>
          <w:p w:rsidR="00836287" w:rsidRDefault="00836287" w:rsidP="007043AF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</w:tr>
    </w:tbl>
    <w:p w:rsidR="000035A9" w:rsidRDefault="000035A9" w:rsidP="000035A9"/>
    <w:p w:rsidR="00F449CC" w:rsidRPr="00F449CC" w:rsidRDefault="00A612EC" w:rsidP="00F449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Ease of use</w:t>
      </w:r>
    </w:p>
    <w:p w:rsidR="000035A9" w:rsidRDefault="00A612EC" w:rsidP="000035A9">
      <w:r>
        <w:t>How easy was it to gain enough information to make a decision about whether that data is useful for your purposes?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90"/>
        <w:gridCol w:w="990"/>
        <w:gridCol w:w="990"/>
        <w:gridCol w:w="990"/>
        <w:gridCol w:w="990"/>
        <w:gridCol w:w="990"/>
        <w:gridCol w:w="991"/>
        <w:gridCol w:w="1156"/>
      </w:tblGrid>
      <w:tr w:rsidR="006B3AB1" w:rsidTr="003F3324">
        <w:trPr>
          <w:trHeight w:val="420"/>
        </w:trPr>
        <w:tc>
          <w:tcPr>
            <w:tcW w:w="1155" w:type="dxa"/>
            <w:vMerge w:val="restart"/>
          </w:tcPr>
          <w:p w:rsidR="006B3AB1" w:rsidRDefault="006B3AB1" w:rsidP="003F3324">
            <w:r>
              <w:t>Very difficult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:rsidR="006B3AB1" w:rsidRDefault="006B3AB1" w:rsidP="003F3324">
            <w:pPr>
              <w:jc w:val="center"/>
            </w:pPr>
            <w:r>
              <w:t>7</w:t>
            </w:r>
          </w:p>
        </w:tc>
        <w:tc>
          <w:tcPr>
            <w:tcW w:w="1156" w:type="dxa"/>
            <w:vMerge w:val="restart"/>
          </w:tcPr>
          <w:p w:rsidR="006B3AB1" w:rsidRDefault="006B3AB1" w:rsidP="003F3324">
            <w:r>
              <w:t>Very easy</w:t>
            </w:r>
          </w:p>
        </w:tc>
      </w:tr>
      <w:tr w:rsidR="006B3AB1" w:rsidRPr="00280DAE" w:rsidTr="003F3324">
        <w:trPr>
          <w:trHeight w:val="420"/>
        </w:trPr>
        <w:tc>
          <w:tcPr>
            <w:tcW w:w="1155" w:type="dxa"/>
            <w:vMerge/>
          </w:tcPr>
          <w:p w:rsidR="006B3AB1" w:rsidRPr="00280DAE" w:rsidRDefault="006B3AB1" w:rsidP="003F3324"/>
        </w:tc>
        <w:tc>
          <w:tcPr>
            <w:tcW w:w="990" w:type="dxa"/>
          </w:tcPr>
          <w:p w:rsidR="006B3AB1" w:rsidRPr="00E916B8" w:rsidRDefault="006B3AB1" w:rsidP="003F3324">
            <w:pPr>
              <w:jc w:val="center"/>
              <w:rPr>
                <w:sz w:val="32"/>
                <w:szCs w:val="32"/>
              </w:rPr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1" w:type="dxa"/>
          </w:tcPr>
          <w:p w:rsidR="006B3AB1" w:rsidRDefault="006B3AB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156" w:type="dxa"/>
            <w:vMerge/>
          </w:tcPr>
          <w:p w:rsidR="006B3AB1" w:rsidRPr="00280DAE" w:rsidRDefault="006B3AB1" w:rsidP="003F3324"/>
        </w:tc>
      </w:tr>
    </w:tbl>
    <w:p w:rsidR="006B3AB1" w:rsidRDefault="006B3AB1" w:rsidP="000035A9"/>
    <w:p w:rsidR="00001291" w:rsidRPr="00001291" w:rsidRDefault="00001291" w:rsidP="00001291">
      <w:pPr>
        <w:pStyle w:val="ListParagraph"/>
        <w:numPr>
          <w:ilvl w:val="0"/>
          <w:numId w:val="1"/>
        </w:numPr>
        <w:rPr>
          <w:b/>
        </w:rPr>
      </w:pPr>
      <w:r w:rsidRPr="00001291">
        <w:rPr>
          <w:b/>
        </w:rPr>
        <w:t>Satisfaction</w:t>
      </w:r>
    </w:p>
    <w:p w:rsidR="00001291" w:rsidRDefault="00001291" w:rsidP="00001291">
      <w:r>
        <w:t xml:space="preserve">Overall, </w:t>
      </w:r>
      <w:del w:id="25" w:author="sw113j" w:date="2015-03-19T18:34:00Z">
        <w:r w:rsidDel="00A73EB2">
          <w:delText>I am</w:delText>
        </w:r>
      </w:del>
      <w:ins w:id="26" w:author="sw113j" w:date="2015-03-19T18:34:00Z">
        <w:r w:rsidR="00A73EB2">
          <w:t>how</w:t>
        </w:r>
      </w:ins>
      <w:r>
        <w:t xml:space="preserve"> satisfied </w:t>
      </w:r>
      <w:del w:id="27" w:author="sw113j" w:date="2015-03-19T18:35:00Z">
        <w:r w:rsidDel="00A73EB2">
          <w:delText xml:space="preserve">with </w:delText>
        </w:r>
      </w:del>
      <w:ins w:id="28" w:author="sw113j" w:date="2015-03-19T18:35:00Z">
        <w:r w:rsidR="00A73EB2">
          <w:t xml:space="preserve">are you with </w:t>
        </w:r>
      </w:ins>
      <w:r>
        <w:t xml:space="preserve">the quality, availability, usefulness and ease of use of the data products and data sources provided by the Africa Centre to me to </w:t>
      </w:r>
      <w:r>
        <w:lastRenderedPageBreak/>
        <w:t>learn more about Africa Centre as a research/study location and its suitability to conduct my research at the Centre.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90"/>
        <w:gridCol w:w="990"/>
        <w:gridCol w:w="990"/>
        <w:gridCol w:w="990"/>
        <w:gridCol w:w="990"/>
        <w:gridCol w:w="990"/>
        <w:gridCol w:w="991"/>
        <w:gridCol w:w="1156"/>
      </w:tblGrid>
      <w:tr w:rsidR="00001291" w:rsidTr="003F3324">
        <w:trPr>
          <w:trHeight w:val="420"/>
        </w:trPr>
        <w:tc>
          <w:tcPr>
            <w:tcW w:w="1155" w:type="dxa"/>
            <w:vMerge w:val="restart"/>
          </w:tcPr>
          <w:p w:rsidR="00001291" w:rsidRDefault="00001291" w:rsidP="003F3324">
            <w:r w:rsidRPr="00280DAE">
              <w:t>strongly disagree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:rsidR="00001291" w:rsidRDefault="00001291" w:rsidP="003F3324">
            <w:pPr>
              <w:jc w:val="center"/>
            </w:pPr>
            <w:r>
              <w:t>7</w:t>
            </w:r>
          </w:p>
        </w:tc>
        <w:tc>
          <w:tcPr>
            <w:tcW w:w="1156" w:type="dxa"/>
            <w:vMerge w:val="restart"/>
          </w:tcPr>
          <w:p w:rsidR="00001291" w:rsidRDefault="00001291" w:rsidP="003F3324">
            <w:r w:rsidRPr="00280DAE">
              <w:t>strongly agree</w:t>
            </w:r>
          </w:p>
        </w:tc>
      </w:tr>
      <w:tr w:rsidR="00001291" w:rsidRPr="00280DAE" w:rsidTr="003F3324">
        <w:trPr>
          <w:trHeight w:val="420"/>
        </w:trPr>
        <w:tc>
          <w:tcPr>
            <w:tcW w:w="1155" w:type="dxa"/>
            <w:vMerge/>
          </w:tcPr>
          <w:p w:rsidR="00001291" w:rsidRPr="00280DAE" w:rsidRDefault="00001291" w:rsidP="003F3324"/>
        </w:tc>
        <w:tc>
          <w:tcPr>
            <w:tcW w:w="990" w:type="dxa"/>
          </w:tcPr>
          <w:p w:rsidR="00001291" w:rsidRPr="00E916B8" w:rsidRDefault="00001291" w:rsidP="003F3324">
            <w:pPr>
              <w:jc w:val="center"/>
              <w:rPr>
                <w:sz w:val="32"/>
                <w:szCs w:val="32"/>
              </w:rPr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0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991" w:type="dxa"/>
          </w:tcPr>
          <w:p w:rsidR="00001291" w:rsidRDefault="00001291" w:rsidP="003F3324">
            <w:pPr>
              <w:jc w:val="center"/>
            </w:pPr>
            <w:r w:rsidRPr="00E916B8">
              <w:rPr>
                <w:sz w:val="32"/>
                <w:szCs w:val="32"/>
              </w:rPr>
              <w:t>□</w:t>
            </w:r>
          </w:p>
        </w:tc>
        <w:tc>
          <w:tcPr>
            <w:tcW w:w="1156" w:type="dxa"/>
            <w:vMerge/>
          </w:tcPr>
          <w:p w:rsidR="00001291" w:rsidRPr="00280DAE" w:rsidRDefault="00001291" w:rsidP="003F3324"/>
        </w:tc>
      </w:tr>
    </w:tbl>
    <w:p w:rsidR="00001291" w:rsidRDefault="00001291" w:rsidP="00001291"/>
    <w:p w:rsidR="00001291" w:rsidRPr="000035A9" w:rsidRDefault="00001291" w:rsidP="00001291"/>
    <w:p w:rsidR="000035A9" w:rsidRPr="00FE2E47" w:rsidRDefault="000035A9" w:rsidP="000035A9"/>
    <w:sectPr w:rsidR="000035A9" w:rsidRPr="00FE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w113j" w:date="2015-03-19T18:28:00Z" w:initials="s">
    <w:p w:rsidR="007761AB" w:rsidRDefault="007761AB">
      <w:pPr>
        <w:pStyle w:val="CommentText"/>
      </w:pPr>
      <w:r>
        <w:rPr>
          <w:rStyle w:val="CommentReference"/>
        </w:rPr>
        <w:annotationRef/>
      </w:r>
      <w:r>
        <w:t>These are still not easily distinguishable for me</w:t>
      </w:r>
    </w:p>
    <w:p w:rsidR="007761AB" w:rsidRDefault="007761AB">
      <w:pPr>
        <w:pStyle w:val="CommentText"/>
      </w:pPr>
      <w:r>
        <w:t>Suggestions below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14" w:rsidRDefault="00793A14" w:rsidP="000D3BD7">
      <w:pPr>
        <w:spacing w:after="0" w:line="240" w:lineRule="auto"/>
      </w:pPr>
      <w:r>
        <w:separator/>
      </w:r>
    </w:p>
  </w:endnote>
  <w:endnote w:type="continuationSeparator" w:id="0">
    <w:p w:rsidR="00793A14" w:rsidRDefault="00793A14" w:rsidP="000D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14" w:rsidRDefault="00793A14" w:rsidP="000D3BD7">
      <w:pPr>
        <w:spacing w:after="0" w:line="240" w:lineRule="auto"/>
      </w:pPr>
      <w:r>
        <w:separator/>
      </w:r>
    </w:p>
  </w:footnote>
  <w:footnote w:type="continuationSeparator" w:id="0">
    <w:p w:rsidR="00793A14" w:rsidRDefault="00793A14" w:rsidP="000D3BD7">
      <w:pPr>
        <w:spacing w:after="0" w:line="240" w:lineRule="auto"/>
      </w:pPr>
      <w:r>
        <w:continuationSeparator/>
      </w:r>
    </w:p>
  </w:footnote>
  <w:footnote w:id="1">
    <w:p w:rsidR="00E130F1" w:rsidDel="007761AB" w:rsidRDefault="00E130F1">
      <w:pPr>
        <w:pStyle w:val="FootnoteText"/>
        <w:rPr>
          <w:del w:id="8" w:author="sw113j" w:date="2015-03-19T18:30:00Z"/>
        </w:rPr>
      </w:pPr>
      <w:del w:id="9" w:author="sw113j" w:date="2015-03-19T18:30:00Z">
        <w:r w:rsidDel="007761AB">
          <w:rPr>
            <w:rStyle w:val="FootnoteReference"/>
          </w:rPr>
          <w:footnoteRef/>
        </w:r>
        <w:r w:rsidDel="007761AB">
          <w:delText xml:space="preserve"> A data product is the production output from a statistical analysis. It facilitates an end goal through the use of data.</w:delText>
        </w:r>
      </w:del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58B8"/>
    <w:multiLevelType w:val="hybridMultilevel"/>
    <w:tmpl w:val="CBC00D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47"/>
    <w:rsid w:val="00001291"/>
    <w:rsid w:val="000035A9"/>
    <w:rsid w:val="000067AF"/>
    <w:rsid w:val="0006546C"/>
    <w:rsid w:val="000D075D"/>
    <w:rsid w:val="000D3BD7"/>
    <w:rsid w:val="0020112F"/>
    <w:rsid w:val="002714F9"/>
    <w:rsid w:val="003034B8"/>
    <w:rsid w:val="003C5A43"/>
    <w:rsid w:val="004E15AD"/>
    <w:rsid w:val="00533C1E"/>
    <w:rsid w:val="00630ACF"/>
    <w:rsid w:val="006B3AB1"/>
    <w:rsid w:val="0072229F"/>
    <w:rsid w:val="007761AB"/>
    <w:rsid w:val="00786E32"/>
    <w:rsid w:val="00793A14"/>
    <w:rsid w:val="00802ABD"/>
    <w:rsid w:val="00836287"/>
    <w:rsid w:val="008450E9"/>
    <w:rsid w:val="008C563E"/>
    <w:rsid w:val="00994569"/>
    <w:rsid w:val="009C066F"/>
    <w:rsid w:val="00A612EC"/>
    <w:rsid w:val="00A73EB2"/>
    <w:rsid w:val="00B251F0"/>
    <w:rsid w:val="00C265BD"/>
    <w:rsid w:val="00C62E90"/>
    <w:rsid w:val="00CB4513"/>
    <w:rsid w:val="00E130F1"/>
    <w:rsid w:val="00ED7C13"/>
    <w:rsid w:val="00F07B45"/>
    <w:rsid w:val="00F449CC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maini"/>
    <w:qFormat/>
    <w:rsid w:val="002714F9"/>
    <w:pPr>
      <w:spacing w:line="360" w:lineRule="auto"/>
    </w:pPr>
    <w:rPr>
      <w:rFonts w:ascii="Cambria Math" w:hAnsi="Cambria Mat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3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3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BD7"/>
    <w:rPr>
      <w:rFonts w:ascii="Cambria Math" w:hAnsi="Cambria Math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BD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035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6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1AB"/>
    <w:rPr>
      <w:rFonts w:ascii="Cambria Math" w:hAnsi="Cambria Math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1AB"/>
    <w:rPr>
      <w:rFonts w:ascii="Cambria Math" w:hAnsi="Cambria Math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maini"/>
    <w:qFormat/>
    <w:rsid w:val="002714F9"/>
    <w:pPr>
      <w:spacing w:line="360" w:lineRule="auto"/>
    </w:pPr>
    <w:rPr>
      <w:rFonts w:ascii="Cambria Math" w:hAnsi="Cambria Mat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3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3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BD7"/>
    <w:rPr>
      <w:rFonts w:ascii="Cambria Math" w:hAnsi="Cambria Math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BD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035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6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1AB"/>
    <w:rPr>
      <w:rFonts w:ascii="Cambria Math" w:hAnsi="Cambria Math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1AB"/>
    <w:rPr>
      <w:rFonts w:ascii="Cambria Math" w:hAnsi="Cambria Math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28A8-6FE6-491A-B199-CD1E65F9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Tumaini Kilimba</dc:creator>
  <cp:lastModifiedBy>Tumaini Kilimba</cp:lastModifiedBy>
  <cp:revision>2</cp:revision>
  <dcterms:created xsi:type="dcterms:W3CDTF">2015-04-14T07:40:00Z</dcterms:created>
  <dcterms:modified xsi:type="dcterms:W3CDTF">2015-04-14T07:40:00Z</dcterms:modified>
</cp:coreProperties>
</file>